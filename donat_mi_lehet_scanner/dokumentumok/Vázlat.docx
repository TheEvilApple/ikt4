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Régen csak a “klasszikus” scannerek voltak scannerek → Ma már </w:t>
      </w:r>
      <w:ins w:author="Barnabás Kiss" w:id="0" w:date="2023-05-01T14:33:38Z">
        <w:r w:rsidDel="00000000" w:rsidR="00000000" w:rsidRPr="00000000">
          <w:rPr>
            <w:rtl w:val="0"/>
          </w:rPr>
          <w:t xml:space="preserve">például</w:t>
        </w:r>
      </w:ins>
      <w:del w:author="Barnabás Kiss" w:id="0" w:date="2023-05-01T14:33:38Z">
        <w:r w:rsidDel="00000000" w:rsidR="00000000" w:rsidRPr="00000000">
          <w:rPr>
            <w:rtl w:val="0"/>
          </w:rPr>
          <w:delText xml:space="preserve">pl.</w:delText>
        </w:r>
      </w:del>
      <w:r w:rsidDel="00000000" w:rsidR="00000000" w:rsidRPr="00000000">
        <w:rPr>
          <w:rtl w:val="0"/>
        </w:rPr>
        <w:t xml:space="preserve"> egy telefon is lehet egy </w:t>
      </w:r>
      <w:del w:author="Barnabás Kiss" w:id="1" w:date="2023-05-01T14:33:15Z">
        <w:r w:rsidDel="00000000" w:rsidR="00000000" w:rsidRPr="00000000">
          <w:rPr>
            <w:rtl w:val="0"/>
          </w:rPr>
          <w:delText xml:space="preserve">fasza </w:delText>
        </w:r>
      </w:del>
      <w:r w:rsidDel="00000000" w:rsidR="00000000" w:rsidRPr="00000000">
        <w:rPr>
          <w:rtl w:val="0"/>
        </w:rPr>
        <w:t xml:space="preserve">alkalmazással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Comfortaa" w:cs="Comfortaa" w:eastAsia="Comfortaa" w:hAnsi="Comfortaa"/>
          <w:b w:val="1"/>
          <w:color w:val="4a86e8"/>
        </w:rPr>
      </w:pPr>
      <w:bookmarkStart w:colFirst="0" w:colLast="0" w:name="_im6wmgpw7dey" w:id="0"/>
      <w:bookmarkEnd w:id="0"/>
      <w:r w:rsidDel="00000000" w:rsidR="00000000" w:rsidRPr="00000000">
        <w:rPr>
          <w:rtl w:val="0"/>
        </w:rPr>
        <w:t xml:space="preserve">Klasszikus scanner működése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Hivatalos neve “flatbed”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Lényegében egy kamera, csak lassabban “fényképez” és tökéletes fényviszonyai vannak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Működése:</w:t>
      </w:r>
      <w:r w:rsidDel="00000000" w:rsidR="00000000" w:rsidRPr="00000000">
        <w:rPr>
          <w:rtl w:val="0"/>
        </w:rPr>
        <w:t xml:space="preserve"> Paper go in &gt;&gt; Scanner bridge go brrr &gt;&gt; Sexy quality image come out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Egyszerre egy vonalat olvas csak = Elég a teljes felbontás 1/[gép magassága]-a = </w:t>
      </w:r>
      <w:r w:rsidDel="00000000" w:rsidR="00000000" w:rsidRPr="00000000">
        <w:rPr>
          <w:rtl w:val="0"/>
        </w:rPr>
        <w:t xml:space="preserve">Occsó</w:t>
      </w:r>
      <w:r w:rsidDel="00000000" w:rsidR="00000000" w:rsidRPr="00000000">
        <w:rPr>
          <w:rtl w:val="0"/>
        </w:rPr>
        <w:t xml:space="preserve"> és jó minőségű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1170" w:hanging="360"/>
        <w:rPr>
          <w:u w:val="none"/>
        </w:rPr>
      </w:pPr>
      <w:r w:rsidDel="00000000" w:rsidR="00000000" w:rsidRPr="00000000">
        <w:rPr>
          <w:rtl w:val="0"/>
        </w:rPr>
        <w:t xml:space="preserve">Míg pl. egy 4K-s képhez 3840x2160, vagyis </w:t>
      </w:r>
      <w:r w:rsidDel="00000000" w:rsidR="00000000" w:rsidRPr="00000000">
        <w:rPr>
          <w:highlight w:val="yellow"/>
          <w:rtl w:val="0"/>
        </w:rPr>
        <w:t xml:space="preserve">8 294 400</w:t>
      </w:r>
      <w:r w:rsidDel="00000000" w:rsidR="00000000" w:rsidRPr="00000000">
        <w:rPr>
          <w:rtl w:val="0"/>
        </w:rPr>
        <w:t xml:space="preserve"> érzékelő kell, egy 4K-s scannerhez elég a szélesség, vagyis csak 2160 érzékelő, ami végigmegy a kép magasságán.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ciimuj101gta" w:id="1"/>
      <w:bookmarkEnd w:id="1"/>
      <w:r w:rsidDel="00000000" w:rsidR="00000000" w:rsidRPr="00000000">
        <w:rPr>
          <w:rtl w:val="0"/>
        </w:rPr>
        <w:t xml:space="preserve">CamScanner működése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mobil app, ami bizonyos feature-ökkel (Pl. OCR-rel, háttéreltávolítással, újraszínezéssel, stb.) javítja a kamera képből beolvasott dokumentumot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"/>
      </w:rPr>
    </w:rPrDefault>
    <w:pPrDefault>
      <w:pPr>
        <w:spacing w:line="276" w:lineRule="auto"/>
        <w:ind w:left="45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fortaa" w:cs="Comfortaa" w:eastAsia="Comfortaa" w:hAnsi="Comfortaa"/>
      <w:b w:val="1"/>
      <w:color w:val="4a86e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